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54" w:rsidRDefault="00E07B08" w:rsidP="00E07B08">
      <w:pPr>
        <w:jc w:val="center"/>
      </w:pPr>
      <w:r>
        <w:rPr>
          <w:noProof/>
        </w:rPr>
        <w:drawing>
          <wp:inline distT="0" distB="0" distL="0" distR="0" wp14:anchorId="1C2B5BD8" wp14:editId="6C87D14D">
            <wp:extent cx="3510187" cy="253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515" t="20982" r="26415"/>
                    <a:stretch/>
                  </pic:blipFill>
                  <pic:spPr bwMode="auto">
                    <a:xfrm>
                      <a:off x="0" y="0"/>
                      <a:ext cx="3510882" cy="253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B08" w:rsidRDefault="00E07B08" w:rsidP="00E07B08">
      <w:pPr>
        <w:jc w:val="center"/>
      </w:pPr>
    </w:p>
    <w:p w:rsidR="00E07B08" w:rsidRDefault="00E07B08" w:rsidP="00E07B08">
      <w:r>
        <w:t xml:space="preserve">In this question it is required to </w:t>
      </w:r>
    </w:p>
    <w:p w:rsidR="00E07B08" w:rsidRDefault="00E07B08" w:rsidP="00E07B08">
      <w:pPr>
        <w:rPr>
          <w:ins w:id="0" w:author="David Tarboton" w:date="2016-10-16T08:30:00Z"/>
        </w:rPr>
      </w:pPr>
      <w:r>
        <w:t>calculate the average annual evaporation in Land= 71,000/area of land =Km/year</w:t>
      </w:r>
    </w:p>
    <w:p w:rsidR="00AF13B2" w:rsidRDefault="00C60365" w:rsidP="00C60365">
      <w:pPr>
        <w:ind w:left="720"/>
        <w:rPr>
          <w:ins w:id="1" w:author="David Tarboton" w:date="2016-10-16T08:41:00Z"/>
        </w:rPr>
        <w:pPrChange w:id="2" w:author="David Tarboton" w:date="2016-10-16T08:43:00Z">
          <w:pPr/>
        </w:pPrChange>
      </w:pPr>
      <w:ins w:id="3" w:author="David Tarboton" w:date="2016-10-16T08:40:00Z">
        <w:r>
          <w:t>Volume of evaporation = 72000 km</w:t>
        </w:r>
      </w:ins>
      <w:ins w:id="4" w:author="David Tarboton" w:date="2016-10-16T08:41:00Z">
        <w:r>
          <w:rPr>
            <w:vertAlign w:val="superscript"/>
          </w:rPr>
          <w:t>3</w:t>
        </w:r>
        <w:r>
          <w:t>/</w:t>
        </w:r>
        <w:proofErr w:type="spellStart"/>
        <w:r>
          <w:t>yr</w:t>
        </w:r>
        <w:proofErr w:type="spellEnd"/>
        <w:r>
          <w:t xml:space="preserve"> (I included rivers and lakes)</w:t>
        </w:r>
      </w:ins>
    </w:p>
    <w:p w:rsidR="00C60365" w:rsidRDefault="00C60365" w:rsidP="00C60365">
      <w:pPr>
        <w:ind w:left="720"/>
        <w:rPr>
          <w:ins w:id="5" w:author="David Tarboton" w:date="2016-10-16T08:42:00Z"/>
        </w:rPr>
        <w:pPrChange w:id="6" w:author="David Tarboton" w:date="2016-10-16T08:43:00Z">
          <w:pPr/>
        </w:pPrChange>
      </w:pPr>
      <w:ins w:id="7" w:author="David Tarboton" w:date="2016-10-16T08:41:00Z">
        <w:r>
          <w:t>Area = 149 x 10</w:t>
        </w:r>
        <w:r>
          <w:rPr>
            <w:vertAlign w:val="superscript"/>
          </w:rPr>
          <w:t>6</w:t>
        </w:r>
        <w:r>
          <w:t xml:space="preserve"> km</w:t>
        </w:r>
      </w:ins>
      <w:ins w:id="8" w:author="David Tarboton" w:date="2016-10-16T08:42:00Z">
        <w:r>
          <w:rPr>
            <w:vertAlign w:val="superscript"/>
          </w:rPr>
          <w:t>2</w:t>
        </w:r>
      </w:ins>
    </w:p>
    <w:p w:rsidR="00C60365" w:rsidRDefault="00C60365" w:rsidP="00C60365">
      <w:pPr>
        <w:ind w:left="720"/>
        <w:rPr>
          <w:ins w:id="9" w:author="David Tarboton" w:date="2016-10-16T08:42:00Z"/>
        </w:rPr>
        <w:pPrChange w:id="10" w:author="David Tarboton" w:date="2016-10-16T08:43:00Z">
          <w:pPr/>
        </w:pPrChange>
      </w:pPr>
      <w:ins w:id="11" w:author="David Tarboton" w:date="2016-10-16T08:42:00Z">
        <w:r>
          <w:t>Depth = 72000/149000000 = 0.000483 km = 0.48 m</w:t>
        </w:r>
      </w:ins>
    </w:p>
    <w:p w:rsidR="00C60365" w:rsidRPr="00C60365" w:rsidRDefault="00C60365" w:rsidP="00E07B08"/>
    <w:p w:rsidR="00E07B08" w:rsidRDefault="00E07B08" w:rsidP="00E07B08">
      <w:pPr>
        <w:rPr>
          <w:ins w:id="12" w:author="David Tarboton" w:date="2016-10-16T08:43:00Z"/>
        </w:rPr>
      </w:pPr>
      <w:r>
        <w:t>calculate the average annual evaporation in Ocean= 505,000/area of Ocean =Km/year</w:t>
      </w:r>
    </w:p>
    <w:p w:rsidR="00C60365" w:rsidRDefault="00C60365" w:rsidP="00C60365">
      <w:pPr>
        <w:ind w:left="720"/>
        <w:pPrChange w:id="13" w:author="David Tarboton" w:date="2016-10-16T08:43:00Z">
          <w:pPr/>
        </w:pPrChange>
      </w:pPr>
      <w:ins w:id="14" w:author="David Tarboton" w:date="2016-10-16T08:43:00Z">
        <w:r>
          <w:t xml:space="preserve">Yes: 505000/361000000 = </w:t>
        </w:r>
      </w:ins>
      <w:ins w:id="15" w:author="David Tarboton" w:date="2016-10-16T08:44:00Z">
        <w:r>
          <w:t>0.00139 km/</w:t>
        </w:r>
        <w:proofErr w:type="spellStart"/>
        <w:r>
          <w:t>yr</w:t>
        </w:r>
        <w:proofErr w:type="spellEnd"/>
        <w:r>
          <w:t xml:space="preserve"> = 1.39 m/</w:t>
        </w:r>
        <w:proofErr w:type="spellStart"/>
        <w:r>
          <w:t>yr</w:t>
        </w:r>
      </w:ins>
      <w:proofErr w:type="spellEnd"/>
    </w:p>
    <w:p w:rsidR="00E07B08" w:rsidRDefault="00E07B08" w:rsidP="00E07B08">
      <w:pPr>
        <w:rPr>
          <w:ins w:id="16" w:author="David Tarboton" w:date="2016-10-16T08:45:00Z"/>
        </w:rPr>
      </w:pPr>
      <w:r>
        <w:t>Then for the land area latent heat flux = 1000*2.45*10^6*Evaporation from Land</w:t>
      </w:r>
    </w:p>
    <w:p w:rsidR="00B9626B" w:rsidRDefault="00C60365" w:rsidP="00B9626B">
      <w:pPr>
        <w:ind w:left="720"/>
        <w:rPr>
          <w:ins w:id="17" w:author="David Tarboton" w:date="2016-10-16T08:53:00Z"/>
        </w:rPr>
        <w:pPrChange w:id="18" w:author="David Tarboton" w:date="2016-10-16T08:53:00Z">
          <w:pPr/>
        </w:pPrChange>
      </w:pPr>
      <w:ins w:id="19" w:author="David Tarboton" w:date="2016-10-16T08:45:00Z">
        <w:r>
          <w:t>Latent heat flux</w:t>
        </w:r>
      </w:ins>
      <w:ins w:id="20" w:author="David Tarboton" w:date="2016-10-16T08:47:00Z">
        <w:r>
          <w:t xml:space="preserve">.  </w:t>
        </w:r>
      </w:ins>
    </w:p>
    <w:p w:rsidR="00B9626B" w:rsidRPr="00B9626B" w:rsidRDefault="00B9626B" w:rsidP="00B9626B">
      <w:pPr>
        <w:ind w:left="720"/>
        <w:rPr>
          <w:ins w:id="21" w:author="David Tarboton" w:date="2016-10-16T08:52:00Z"/>
          <w:rFonts w:eastAsiaTheme="minorEastAsia"/>
          <w:rPrChange w:id="22" w:author="David Tarboton" w:date="2016-10-16T08:53:00Z">
            <w:rPr>
              <w:ins w:id="23" w:author="David Tarboton" w:date="2016-10-16T08:52:00Z"/>
              <w:rFonts w:ascii="Cambria Math" w:hAnsi="Cambria Math"/>
              <w:i/>
            </w:rPr>
          </w:rPrChange>
        </w:rPr>
        <w:pPrChange w:id="24" w:author="David Tarboton" w:date="2016-10-16T08:53:00Z">
          <w:pPr/>
        </w:pPrChange>
      </w:pPr>
      <m:oMathPara>
        <m:oMathParaPr>
          <m:jc m:val="left"/>
        </m:oMathParaPr>
        <m:oMath>
          <m:r>
            <w:ins w:id="25" w:author="David Tarboton" w:date="2016-10-16T08:51:00Z">
              <w:rPr>
                <w:rFonts w:ascii="Cambria Math" w:hAnsi="Cambria Math"/>
              </w:rPr>
              <m:t xml:space="preserve">LE=E </m:t>
            </w:ins>
          </m:r>
          <m:sSub>
            <m:sSubPr>
              <m:ctrlPr>
                <w:ins w:id="26" w:author="David Tarboton" w:date="2016-10-16T08:51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27" w:author="David Tarboton" w:date="2016-10-16T08:51:00Z">
                  <w:rPr>
                    <w:rFonts w:ascii="Cambria Math" w:hAnsi="Cambria Math"/>
                  </w:rPr>
                  <m:t>ρ</m:t>
                </w:ins>
              </m:r>
            </m:e>
            <m:sub>
              <m:r>
                <w:ins w:id="28" w:author="David Tarboton" w:date="2016-10-16T08:51:00Z">
                  <w:rPr>
                    <w:rFonts w:ascii="Cambria Math" w:hAnsi="Cambria Math"/>
                  </w:rPr>
                  <m:t>w</m:t>
                </w:ins>
              </m:r>
            </m:sub>
          </m:sSub>
          <m:sSub>
            <m:sSubPr>
              <m:ctrlPr>
                <w:ins w:id="29" w:author="David Tarboton" w:date="2016-10-16T08:4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30" w:author="David Tarboton" w:date="2016-10-16T08:48:00Z">
                  <w:rPr>
                    <w:rFonts w:ascii="Cambria Math" w:hAnsi="Cambria Math"/>
                  </w:rPr>
                  <m:t>λ</m:t>
                </w:ins>
              </m:r>
            </m:e>
            <m:sub>
              <m:r>
                <w:ins w:id="31" w:author="David Tarboton" w:date="2016-10-16T08:48:00Z">
                  <w:rPr>
                    <w:rFonts w:ascii="Cambria Math" w:hAnsi="Cambria Math"/>
                  </w:rPr>
                  <m:t>v</m:t>
                </w:ins>
              </m:r>
            </m:sub>
          </m:sSub>
          <m:r>
            <w:ins w:id="32" w:author="David Tarboton" w:date="2016-10-16T08:48:00Z">
              <w:rPr>
                <w:rFonts w:ascii="Cambria Math" w:hAnsi="Cambria Math"/>
              </w:rPr>
              <m:t>=</m:t>
            </w:ins>
          </m:r>
          <m:r>
            <w:ins w:id="33" w:author="David Tarboton" w:date="2016-10-16T08:51:00Z">
              <w:rPr>
                <w:rFonts w:ascii="Cambria Math" w:hAnsi="Cambria Math"/>
              </w:rPr>
              <m:t xml:space="preserve">0.48 x </m:t>
            </w:ins>
          </m:r>
          <m:r>
            <w:ins w:id="34" w:author="David Tarboton" w:date="2016-10-16T08:48:00Z">
              <w:rPr>
                <w:rFonts w:ascii="Cambria Math" w:hAnsi="Cambria Math"/>
              </w:rPr>
              <m:t xml:space="preserve">2.45 x </m:t>
            </w:ins>
          </m:r>
          <m:sSup>
            <m:sSupPr>
              <m:ctrlPr>
                <w:ins w:id="35" w:author="David Tarboton" w:date="2016-10-16T08:48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ins w:id="36" w:author="David Tarboton" w:date="2016-10-16T08:48:00Z">
                  <w:rPr>
                    <w:rFonts w:ascii="Cambria Math" w:hAnsi="Cambria Math"/>
                  </w:rPr>
                  <m:t>10</m:t>
                </w:ins>
              </m:r>
            </m:e>
            <m:sup>
              <m:r>
                <w:ins w:id="37" w:author="David Tarboton" w:date="2016-10-16T08:48:00Z">
                  <w:rPr>
                    <w:rFonts w:ascii="Cambria Math" w:hAnsi="Cambria Math"/>
                  </w:rPr>
                  <m:t>6</m:t>
                </w:ins>
              </m:r>
            </m:sup>
          </m:sSup>
          <m:r>
            <w:ins w:id="38" w:author="David Tarboton" w:date="2016-10-16T08:51:00Z">
              <w:rPr>
                <w:rFonts w:ascii="Cambria Math" w:hAnsi="Cambria Math"/>
              </w:rPr>
              <m:t xml:space="preserve"> x 1000 m</m:t>
            </w:ins>
          </m:r>
          <m:r>
            <w:ins w:id="39" w:author="David Tarboton" w:date="2016-10-16T08:54:00Z">
              <w:rPr>
                <w:rFonts w:ascii="Cambria Math" w:hAnsi="Cambria Math"/>
              </w:rPr>
              <m:t xml:space="preserve"> </m:t>
            </w:ins>
          </m:r>
          <m:f>
            <m:fPr>
              <m:type m:val="lin"/>
              <m:ctrlPr>
                <w:ins w:id="40" w:author="David Tarboton" w:date="2016-10-16T08:49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41" w:author="David Tarboton" w:date="2016-10-16T08:49:00Z">
                  <w:rPr>
                    <w:rFonts w:ascii="Cambria Math" w:hAnsi="Cambria Math"/>
                  </w:rPr>
                  <m:t>J</m:t>
                </w:ins>
              </m:r>
            </m:num>
            <m:den>
              <m:r>
                <w:ins w:id="42" w:author="David Tarboton" w:date="2016-10-16T08:49:00Z">
                  <w:rPr>
                    <w:rFonts w:ascii="Cambria Math" w:hAnsi="Cambria Math"/>
                  </w:rPr>
                  <m:t>kg</m:t>
                </w:ins>
              </m:r>
            </m:den>
          </m:f>
          <m:r>
            <w:ins w:id="43" w:author="David Tarboton" w:date="2016-10-16T08:52:00Z">
              <w:rPr>
                <w:rFonts w:ascii="Cambria Math" w:hAnsi="Cambria Math"/>
              </w:rPr>
              <m:t>kg/</m:t>
            </w:ins>
          </m:r>
          <m:sSup>
            <m:sSupPr>
              <m:ctrlPr>
                <w:ins w:id="44" w:author="David Tarboton" w:date="2016-10-16T08:52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ins w:id="45" w:author="David Tarboton" w:date="2016-10-16T08:52:00Z">
                  <w:rPr>
                    <w:rFonts w:ascii="Cambria Math" w:hAnsi="Cambria Math"/>
                  </w:rPr>
                  <m:t>m</m:t>
                </w:ins>
              </m:r>
            </m:e>
            <m:sup>
              <m:r>
                <w:ins w:id="46" w:author="David Tarboton" w:date="2016-10-16T08:52:00Z">
                  <w:rPr>
                    <w:rFonts w:ascii="Cambria Math" w:hAnsi="Cambria Math"/>
                  </w:rPr>
                  <m:t>-3</m:t>
                </w:ins>
              </m:r>
            </m:sup>
          </m:sSup>
          <m:r>
            <w:ins w:id="47" w:author="David Tarboton" w:date="2016-10-16T08:52:00Z">
              <w:rPr>
                <w:rFonts w:ascii="Cambria Math" w:hAnsi="Cambria Math"/>
              </w:rPr>
              <m:t xml:space="preserve"> </m:t>
            </w:ins>
          </m:r>
        </m:oMath>
      </m:oMathPara>
    </w:p>
    <w:p w:rsidR="00C60365" w:rsidRDefault="00B9626B" w:rsidP="00B9626B">
      <w:pPr>
        <w:ind w:left="1440"/>
        <w:pPrChange w:id="48" w:author="David Tarboton" w:date="2016-10-16T08:55:00Z">
          <w:pPr/>
        </w:pPrChange>
      </w:pPr>
      <m:oMath>
        <m:r>
          <w:ins w:id="49" w:author="David Tarboton" w:date="2016-10-16T08:53:00Z">
            <w:rPr>
              <w:rFonts w:ascii="Cambria Math" w:hAnsi="Cambria Math"/>
            </w:rPr>
            <m:t>=</m:t>
          </w:ins>
        </m:r>
        <m:r>
          <w:ins w:id="50" w:author="David Tarboton" w:date="2016-10-16T08:54:00Z">
            <w:rPr>
              <w:rFonts w:ascii="Cambria Math" w:hAnsi="Cambria Math"/>
            </w:rPr>
            <m:t xml:space="preserve">1.17 x </m:t>
          </w:ins>
        </m:r>
        <m:sSup>
          <m:sSupPr>
            <m:ctrlPr>
              <w:ins w:id="51" w:author="David Tarboton" w:date="2016-10-16T08:54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52" w:author="David Tarboton" w:date="2016-10-16T08:54:00Z">
                <w:rPr>
                  <w:rFonts w:ascii="Cambria Math" w:hAnsi="Cambria Math"/>
                </w:rPr>
                <m:t>10</m:t>
              </w:ins>
            </m:r>
          </m:e>
          <m:sup>
            <m:r>
              <w:ins w:id="53" w:author="David Tarboton" w:date="2016-10-16T08:54:00Z">
                <w:rPr>
                  <w:rFonts w:ascii="Cambria Math" w:hAnsi="Cambria Math"/>
                </w:rPr>
                <m:t>9</m:t>
              </w:ins>
            </m:r>
          </m:sup>
        </m:sSup>
        <m:r>
          <w:ins w:id="54" w:author="David Tarboton" w:date="2016-10-16T08:53:00Z">
            <w:rPr>
              <w:rFonts w:ascii="Cambria Math" w:hAnsi="Cambria Math"/>
            </w:rPr>
            <m:t xml:space="preserve"> </m:t>
          </w:ins>
        </m:r>
        <m:r>
          <w:ins w:id="55" w:author="David Tarboton" w:date="2016-10-16T08:55:00Z">
            <w:rPr>
              <w:rFonts w:ascii="Cambria Math" w:hAnsi="Cambria Math"/>
            </w:rPr>
            <m:t>J/</m:t>
          </w:ins>
        </m:r>
        <m:sSup>
          <m:sSupPr>
            <m:ctrlPr>
              <w:ins w:id="56" w:author="David Tarboton" w:date="2016-10-16T08:55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57" w:author="David Tarboton" w:date="2016-10-16T08:55:00Z">
                <w:rPr>
                  <w:rFonts w:ascii="Cambria Math" w:hAnsi="Cambria Math"/>
                </w:rPr>
                <m:t>m</m:t>
              </w:ins>
            </m:r>
          </m:e>
          <m:sup>
            <m:r>
              <w:ins w:id="58" w:author="David Tarboton" w:date="2016-10-16T08:55:00Z">
                <w:rPr>
                  <w:rFonts w:ascii="Cambria Math" w:hAnsi="Cambria Math"/>
                </w:rPr>
                <m:t>2</m:t>
              </w:ins>
            </m:r>
          </m:sup>
        </m:sSup>
        <m:r>
          <w:ins w:id="59" w:author="David Tarboton" w:date="2016-10-16T08:52:00Z">
            <w:rPr>
              <w:rFonts w:ascii="Cambria Math" w:hAnsi="Cambria Math"/>
            </w:rPr>
            <m:t xml:space="preserve"> </m:t>
          </w:ins>
        </m:r>
      </m:oMath>
      <w:ins w:id="60" w:author="David Tarboton" w:date="2016-10-16T08:45:00Z">
        <w:r w:rsidR="00C60365">
          <w:t xml:space="preserve"> </w:t>
        </w:r>
      </w:ins>
    </w:p>
    <w:p w:rsidR="00B9626B" w:rsidRDefault="00B9626B" w:rsidP="00B9626B">
      <w:pPr>
        <w:ind w:left="720"/>
        <w:rPr>
          <w:ins w:id="61" w:author="David Tarboton" w:date="2016-10-16T08:55:00Z"/>
        </w:rPr>
        <w:pPrChange w:id="62" w:author="David Tarboton" w:date="2016-10-16T09:00:00Z">
          <w:pPr/>
        </w:pPrChange>
      </w:pPr>
      <w:ins w:id="63" w:author="David Tarboton" w:date="2016-10-16T08:55:00Z">
        <w:r>
          <w:t>This is per year</w:t>
        </w:r>
      </w:ins>
    </w:p>
    <w:p w:rsidR="00B9626B" w:rsidRDefault="00B9626B" w:rsidP="00B9626B">
      <w:pPr>
        <w:ind w:left="720"/>
        <w:rPr>
          <w:ins w:id="64" w:author="David Tarboton" w:date="2016-10-16T08:55:00Z"/>
        </w:rPr>
        <w:pPrChange w:id="65" w:author="David Tarboton" w:date="2016-10-16T09:00:00Z">
          <w:pPr/>
        </w:pPrChange>
      </w:pPr>
      <w:ins w:id="66" w:author="David Tarboton" w:date="2016-10-16T08:55:00Z">
        <w:r>
          <w:t xml:space="preserve">Putting on a per second basis </w:t>
        </w:r>
        <m:oMath>
          <m:r>
            <w:rPr>
              <w:rFonts w:ascii="Cambria Math" w:hAnsi="Cambria Math"/>
            </w:rPr>
            <m:t xml:space="preserve">1.17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/</m:t>
          </m:r>
        </m:oMath>
      </w:ins>
      <m:oMath>
        <m:r>
          <w:ins w:id="67" w:author="David Tarboton" w:date="2016-10-16T08:56:00Z">
            <w:rPr>
              <w:rFonts w:ascii="Cambria Math" w:hAnsi="Cambria Math"/>
            </w:rPr>
            <m:t>(3600x 24 x 365.25)=</m:t>
          </w:ins>
        </m:r>
        <m:r>
          <w:ins w:id="68" w:author="David Tarboton" w:date="2016-10-16T08:59:00Z">
            <w:rPr>
              <w:rFonts w:ascii="Cambria Math" w:hAnsi="Cambria Math"/>
            </w:rPr>
            <m:t xml:space="preserve"> </m:t>
          </w:ins>
        </m:r>
        <m:r>
          <w:ins w:id="69" w:author="David Tarboton" w:date="2016-10-16T08:59:00Z">
            <w:rPr>
              <w:rFonts w:ascii="Cambria Math" w:hAnsi="Cambria Math"/>
            </w:rPr>
            <m:t>37 W/</m:t>
          </w:ins>
        </m:r>
        <m:sSup>
          <m:sSupPr>
            <m:ctrlPr>
              <w:ins w:id="70" w:author="David Tarboton" w:date="2016-10-16T08:59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71" w:author="David Tarboton" w:date="2016-10-16T08:59:00Z">
                <w:rPr>
                  <w:rFonts w:ascii="Cambria Math" w:hAnsi="Cambria Math"/>
                </w:rPr>
                <m:t>m</m:t>
              </w:ins>
            </m:r>
          </m:e>
          <m:sup>
            <m:r>
              <w:ins w:id="72" w:author="David Tarboton" w:date="2016-10-16T08:59:00Z">
                <w:rPr>
                  <w:rFonts w:ascii="Cambria Math" w:hAnsi="Cambria Math"/>
                </w:rPr>
                <m:t>2</m:t>
              </w:ins>
            </m:r>
          </m:sup>
        </m:sSup>
      </m:oMath>
    </w:p>
    <w:p w:rsidR="00E07B08" w:rsidRDefault="00E07B08" w:rsidP="00E07B08">
      <w:pPr>
        <w:rPr>
          <w:ins w:id="73" w:author="David Tarboton" w:date="2016-10-16T09:00:00Z"/>
        </w:rPr>
      </w:pPr>
      <w:r>
        <w:t>Also can calculate heat flux from ocean</w:t>
      </w:r>
    </w:p>
    <w:p w:rsidR="00B9626B" w:rsidRDefault="00B9626B" w:rsidP="00B9626B">
      <w:pPr>
        <w:ind w:left="720"/>
        <w:rPr>
          <w:ins w:id="74" w:author="David Tarboton" w:date="2016-10-16T09:00:00Z"/>
        </w:rPr>
      </w:pPr>
      <w:ins w:id="75" w:author="David Tarboton" w:date="2016-10-16T09:00:00Z">
        <w:r>
          <w:t>From the ocean</w:t>
        </w:r>
        <w:r>
          <w:t xml:space="preserve">.  </w:t>
        </w:r>
      </w:ins>
    </w:p>
    <w:p w:rsidR="00B9626B" w:rsidRPr="00652C9F" w:rsidRDefault="00B9626B" w:rsidP="00B9626B">
      <w:pPr>
        <w:ind w:left="720"/>
        <w:rPr>
          <w:ins w:id="76" w:author="David Tarboton" w:date="2016-10-16T09:00:00Z"/>
          <w:rFonts w:eastAsiaTheme="minorEastAsia"/>
        </w:rPr>
      </w:pPr>
      <m:oMathPara>
        <m:oMathParaPr>
          <m:jc m:val="left"/>
        </m:oMathParaPr>
        <m:oMath>
          <m:r>
            <w:ins w:id="77" w:author="David Tarboton" w:date="2016-10-16T09:00:00Z">
              <w:rPr>
                <w:rFonts w:ascii="Cambria Math" w:hAnsi="Cambria Math"/>
              </w:rPr>
              <m:t xml:space="preserve">LE=E </m:t>
            </w:ins>
          </m:r>
          <m:sSub>
            <m:sSubPr>
              <m:ctrlPr>
                <w:ins w:id="78" w:author="David Tarboton" w:date="2016-10-16T09:00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79" w:author="David Tarboton" w:date="2016-10-16T09:00:00Z">
                  <w:rPr>
                    <w:rFonts w:ascii="Cambria Math" w:hAnsi="Cambria Math"/>
                  </w:rPr>
                  <m:t>ρ</m:t>
                </w:ins>
              </m:r>
            </m:e>
            <m:sub>
              <m:r>
                <w:ins w:id="80" w:author="David Tarboton" w:date="2016-10-16T09:00:00Z">
                  <w:rPr>
                    <w:rFonts w:ascii="Cambria Math" w:hAnsi="Cambria Math"/>
                  </w:rPr>
                  <m:t>w</m:t>
                </w:ins>
              </m:r>
            </m:sub>
          </m:sSub>
          <m:sSub>
            <m:sSubPr>
              <m:ctrlPr>
                <w:ins w:id="81" w:author="David Tarboton" w:date="2016-10-16T09:00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82" w:author="David Tarboton" w:date="2016-10-16T09:00:00Z">
                  <w:rPr>
                    <w:rFonts w:ascii="Cambria Math" w:hAnsi="Cambria Math"/>
                  </w:rPr>
                  <m:t>λ</m:t>
                </w:ins>
              </m:r>
            </m:e>
            <m:sub>
              <m:r>
                <w:ins w:id="83" w:author="David Tarboton" w:date="2016-10-16T09:00:00Z">
                  <w:rPr>
                    <w:rFonts w:ascii="Cambria Math" w:hAnsi="Cambria Math"/>
                  </w:rPr>
                  <m:t>v</m:t>
                </w:ins>
              </m:r>
            </m:sub>
          </m:sSub>
          <m:r>
            <w:ins w:id="84" w:author="David Tarboton" w:date="2016-10-16T09:00:00Z">
              <w:rPr>
                <w:rFonts w:ascii="Cambria Math" w:hAnsi="Cambria Math"/>
              </w:rPr>
              <m:t>=</m:t>
            </w:ins>
          </m:r>
          <m:r>
            <w:ins w:id="85" w:author="David Tarboton" w:date="2016-10-16T09:01:00Z">
              <w:rPr>
                <w:rFonts w:ascii="Cambria Math" w:hAnsi="Cambria Math"/>
              </w:rPr>
              <m:t>1.39</m:t>
            </w:ins>
          </m:r>
          <m:r>
            <w:ins w:id="86" w:author="David Tarboton" w:date="2016-10-16T09:00:00Z">
              <w:rPr>
                <w:rFonts w:ascii="Cambria Math" w:hAnsi="Cambria Math"/>
              </w:rPr>
              <m:t xml:space="preserve"> x 2.45 x </m:t>
            </w:ins>
          </m:r>
          <m:sSup>
            <m:sSupPr>
              <m:ctrlPr>
                <w:ins w:id="87" w:author="David Tarboton" w:date="2016-10-16T09:00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ins w:id="88" w:author="David Tarboton" w:date="2016-10-16T09:00:00Z">
                  <w:rPr>
                    <w:rFonts w:ascii="Cambria Math" w:hAnsi="Cambria Math"/>
                  </w:rPr>
                  <m:t>10</m:t>
                </w:ins>
              </m:r>
            </m:e>
            <m:sup>
              <m:r>
                <w:ins w:id="89" w:author="David Tarboton" w:date="2016-10-16T09:00:00Z">
                  <w:rPr>
                    <w:rFonts w:ascii="Cambria Math" w:hAnsi="Cambria Math"/>
                  </w:rPr>
                  <m:t>6</m:t>
                </w:ins>
              </m:r>
            </m:sup>
          </m:sSup>
          <m:r>
            <w:ins w:id="90" w:author="David Tarboton" w:date="2016-10-16T09:00:00Z">
              <w:rPr>
                <w:rFonts w:ascii="Cambria Math" w:hAnsi="Cambria Math"/>
              </w:rPr>
              <m:t xml:space="preserve"> x 1000 m </m:t>
            </w:ins>
          </m:r>
          <m:f>
            <m:fPr>
              <m:type m:val="lin"/>
              <m:ctrlPr>
                <w:ins w:id="91" w:author="David Tarboton" w:date="2016-10-16T09:00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92" w:author="David Tarboton" w:date="2016-10-16T09:00:00Z">
                  <w:rPr>
                    <w:rFonts w:ascii="Cambria Math" w:hAnsi="Cambria Math"/>
                  </w:rPr>
                  <m:t>J</m:t>
                </w:ins>
              </m:r>
            </m:num>
            <m:den>
              <m:r>
                <w:ins w:id="93" w:author="David Tarboton" w:date="2016-10-16T09:00:00Z">
                  <w:rPr>
                    <w:rFonts w:ascii="Cambria Math" w:hAnsi="Cambria Math"/>
                  </w:rPr>
                  <m:t>kg</m:t>
                </w:ins>
              </m:r>
            </m:den>
          </m:f>
          <m:r>
            <w:ins w:id="94" w:author="David Tarboton" w:date="2016-10-16T09:00:00Z">
              <w:rPr>
                <w:rFonts w:ascii="Cambria Math" w:hAnsi="Cambria Math"/>
              </w:rPr>
              <m:t>kg/</m:t>
            </w:ins>
          </m:r>
          <m:sSup>
            <m:sSupPr>
              <m:ctrlPr>
                <w:ins w:id="95" w:author="David Tarboton" w:date="2016-10-16T09:00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ins w:id="96" w:author="David Tarboton" w:date="2016-10-16T09:00:00Z">
                  <w:rPr>
                    <w:rFonts w:ascii="Cambria Math" w:hAnsi="Cambria Math"/>
                  </w:rPr>
                  <m:t>m</m:t>
                </w:ins>
              </m:r>
            </m:e>
            <m:sup>
              <m:r>
                <w:ins w:id="97" w:author="David Tarboton" w:date="2016-10-16T09:00:00Z">
                  <w:rPr>
                    <w:rFonts w:ascii="Cambria Math" w:hAnsi="Cambria Math"/>
                  </w:rPr>
                  <m:t>-3</m:t>
                </w:ins>
              </m:r>
            </m:sup>
          </m:sSup>
          <m:r>
            <w:ins w:id="98" w:author="David Tarboton" w:date="2016-10-16T09:00:00Z">
              <w:rPr>
                <w:rFonts w:ascii="Cambria Math" w:hAnsi="Cambria Math"/>
              </w:rPr>
              <m:t xml:space="preserve"> </m:t>
            </w:ins>
          </m:r>
        </m:oMath>
      </m:oMathPara>
    </w:p>
    <w:p w:rsidR="00B9626B" w:rsidRDefault="00B9626B" w:rsidP="00B9626B">
      <w:pPr>
        <w:ind w:left="1440"/>
        <w:rPr>
          <w:ins w:id="99" w:author="David Tarboton" w:date="2016-10-16T09:00:00Z"/>
        </w:rPr>
      </w:pPr>
      <m:oMath>
        <m:r>
          <w:ins w:id="100" w:author="David Tarboton" w:date="2016-10-16T09:00:00Z">
            <w:rPr>
              <w:rFonts w:ascii="Cambria Math" w:hAnsi="Cambria Math"/>
            </w:rPr>
            <m:t>=</m:t>
          </w:ins>
        </m:r>
        <m:r>
          <w:ins w:id="101" w:author="David Tarboton" w:date="2016-10-16T09:01:00Z">
            <w:rPr>
              <w:rFonts w:ascii="Cambria Math" w:hAnsi="Cambria Math"/>
            </w:rPr>
            <m:t>3.405</m:t>
          </w:ins>
        </m:r>
        <m:r>
          <w:ins w:id="102" w:author="David Tarboton" w:date="2016-10-16T09:00:00Z">
            <w:rPr>
              <w:rFonts w:ascii="Cambria Math" w:hAnsi="Cambria Math"/>
            </w:rPr>
            <m:t xml:space="preserve"> x </m:t>
          </w:ins>
        </m:r>
        <m:sSup>
          <m:sSupPr>
            <m:ctrlPr>
              <w:ins w:id="103" w:author="David Tarboton" w:date="2016-10-16T09:00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104" w:author="David Tarboton" w:date="2016-10-16T09:00:00Z">
                <w:rPr>
                  <w:rFonts w:ascii="Cambria Math" w:hAnsi="Cambria Math"/>
                </w:rPr>
                <m:t>10</m:t>
              </w:ins>
            </m:r>
          </m:e>
          <m:sup>
            <m:r>
              <w:ins w:id="105" w:author="David Tarboton" w:date="2016-10-16T09:00:00Z">
                <w:rPr>
                  <w:rFonts w:ascii="Cambria Math" w:hAnsi="Cambria Math"/>
                </w:rPr>
                <m:t>9</m:t>
              </w:ins>
            </m:r>
          </m:sup>
        </m:sSup>
        <m:r>
          <w:ins w:id="106" w:author="David Tarboton" w:date="2016-10-16T09:00:00Z">
            <w:rPr>
              <w:rFonts w:ascii="Cambria Math" w:hAnsi="Cambria Math"/>
            </w:rPr>
            <m:t xml:space="preserve"> J/</m:t>
          </w:ins>
        </m:r>
        <m:sSup>
          <m:sSupPr>
            <m:ctrlPr>
              <w:ins w:id="107" w:author="David Tarboton" w:date="2016-10-16T09:00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108" w:author="David Tarboton" w:date="2016-10-16T09:00:00Z">
                <w:rPr>
                  <w:rFonts w:ascii="Cambria Math" w:hAnsi="Cambria Math"/>
                </w:rPr>
                <m:t>m</m:t>
              </w:ins>
            </m:r>
          </m:e>
          <m:sup>
            <m:r>
              <w:ins w:id="109" w:author="David Tarboton" w:date="2016-10-16T09:00:00Z">
                <w:rPr>
                  <w:rFonts w:ascii="Cambria Math" w:hAnsi="Cambria Math"/>
                </w:rPr>
                <m:t>2</m:t>
              </w:ins>
            </m:r>
          </m:sup>
        </m:sSup>
        <m:r>
          <w:ins w:id="110" w:author="David Tarboton" w:date="2016-10-16T09:00:00Z">
            <w:rPr>
              <w:rFonts w:ascii="Cambria Math" w:hAnsi="Cambria Math"/>
            </w:rPr>
            <m:t xml:space="preserve"> </m:t>
          </w:ins>
        </m:r>
      </m:oMath>
      <w:ins w:id="111" w:author="David Tarboton" w:date="2016-10-16T09:00:00Z">
        <w:r>
          <w:t xml:space="preserve"> </w:t>
        </w:r>
      </w:ins>
    </w:p>
    <w:p w:rsidR="00B9626B" w:rsidRDefault="00B9626B" w:rsidP="00B9626B">
      <w:pPr>
        <w:ind w:left="720"/>
        <w:rPr>
          <w:ins w:id="112" w:author="David Tarboton" w:date="2016-10-16T09:00:00Z"/>
        </w:rPr>
      </w:pPr>
      <w:ins w:id="113" w:author="David Tarboton" w:date="2016-10-16T09:00:00Z">
        <w:r>
          <w:lastRenderedPageBreak/>
          <w:t>This is per year</w:t>
        </w:r>
      </w:ins>
    </w:p>
    <w:p w:rsidR="00B9626B" w:rsidRDefault="00B9626B" w:rsidP="00B9626B">
      <w:pPr>
        <w:ind w:left="720"/>
        <w:rPr>
          <w:ins w:id="114" w:author="David Tarboton" w:date="2016-10-16T09:00:00Z"/>
        </w:rPr>
      </w:pPr>
      <w:ins w:id="115" w:author="David Tarboton" w:date="2016-10-16T09:00:00Z">
        <w:r>
          <w:t xml:space="preserve">Putting on a per second basis </w:t>
        </w:r>
      </w:ins>
      <m:oMath>
        <m:r>
          <w:ins w:id="116" w:author="David Tarboton" w:date="2016-10-16T09:01:00Z">
            <w:rPr>
              <w:rFonts w:ascii="Cambria Math" w:hAnsi="Cambria Math"/>
            </w:rPr>
            <m:t>3.405</m:t>
          </w:ins>
        </m:r>
        <m:r>
          <w:ins w:id="117" w:author="David Tarboton" w:date="2016-10-16T09:00:00Z">
            <w:rPr>
              <w:rFonts w:ascii="Cambria Math" w:hAnsi="Cambria Math"/>
            </w:rPr>
            <m:t xml:space="preserve"> x </m:t>
          </w:ins>
        </m:r>
        <m:sSup>
          <m:sSupPr>
            <m:ctrlPr>
              <w:ins w:id="118" w:author="David Tarboton" w:date="2016-10-16T09:00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119" w:author="David Tarboton" w:date="2016-10-16T09:00:00Z">
                <w:rPr>
                  <w:rFonts w:ascii="Cambria Math" w:hAnsi="Cambria Math"/>
                </w:rPr>
                <m:t>10</m:t>
              </w:ins>
            </m:r>
          </m:e>
          <m:sup>
            <m:r>
              <w:ins w:id="120" w:author="David Tarboton" w:date="2016-10-16T09:00:00Z">
                <w:rPr>
                  <w:rFonts w:ascii="Cambria Math" w:hAnsi="Cambria Math"/>
                </w:rPr>
                <m:t>9</m:t>
              </w:ins>
            </m:r>
          </m:sup>
        </m:sSup>
        <m:r>
          <w:ins w:id="121" w:author="David Tarboton" w:date="2016-10-16T09:00:00Z">
            <w:rPr>
              <w:rFonts w:ascii="Cambria Math" w:hAnsi="Cambria Math"/>
            </w:rPr>
            <m:t>/(3600x 24 x 365.25)=</m:t>
          </w:ins>
        </m:r>
        <m:r>
          <w:ins w:id="122" w:author="David Tarboton" w:date="2016-10-16T09:00:00Z">
            <w:rPr>
              <w:rFonts w:ascii="Cambria Math" w:hAnsi="Cambria Math"/>
            </w:rPr>
            <m:t xml:space="preserve"> </m:t>
          </w:ins>
        </m:r>
        <m:r>
          <w:ins w:id="123" w:author="David Tarboton" w:date="2016-10-16T09:02:00Z">
            <w:rPr>
              <w:rFonts w:ascii="Cambria Math" w:hAnsi="Cambria Math"/>
            </w:rPr>
            <m:t>108</m:t>
          </w:ins>
        </m:r>
        <m:r>
          <w:ins w:id="124" w:author="David Tarboton" w:date="2016-10-16T09:00:00Z">
            <w:rPr>
              <w:rFonts w:ascii="Cambria Math" w:hAnsi="Cambria Math"/>
            </w:rPr>
            <m:t xml:space="preserve"> W/</m:t>
          </w:ins>
        </m:r>
        <m:sSup>
          <m:sSupPr>
            <m:ctrlPr>
              <w:ins w:id="125" w:author="David Tarboton" w:date="2016-10-16T09:00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126" w:author="David Tarboton" w:date="2016-10-16T09:00:00Z">
                <w:rPr>
                  <w:rFonts w:ascii="Cambria Math" w:hAnsi="Cambria Math"/>
                </w:rPr>
                <m:t>m</m:t>
              </w:ins>
            </m:r>
          </m:e>
          <m:sup>
            <m:r>
              <w:ins w:id="127" w:author="David Tarboton" w:date="2016-10-16T09:00:00Z">
                <w:rPr>
                  <w:rFonts w:ascii="Cambria Math" w:hAnsi="Cambria Math"/>
                </w:rPr>
                <m:t>2</m:t>
              </w:ins>
            </m:r>
          </m:sup>
        </m:sSup>
      </m:oMath>
    </w:p>
    <w:p w:rsidR="00B9626B" w:rsidRDefault="00B9626B" w:rsidP="00E07B08"/>
    <w:p w:rsidR="00E07B08" w:rsidRPr="00E07B08" w:rsidRDefault="00E07B08" w:rsidP="00E07B08">
      <w:pPr>
        <w:rPr>
          <w:b/>
          <w:bCs/>
          <w:u w:val="single"/>
        </w:rPr>
      </w:pPr>
      <w:r w:rsidRPr="00E07B08">
        <w:rPr>
          <w:b/>
          <w:bCs/>
          <w:u w:val="single"/>
        </w:rPr>
        <w:t>Is the solution right??</w:t>
      </w:r>
    </w:p>
    <w:p w:rsidR="00E07B08" w:rsidRDefault="00E07B08" w:rsidP="00E07B08"/>
    <w:p w:rsidR="00E07B08" w:rsidRDefault="00E07B08" w:rsidP="00E07B08">
      <w:r>
        <w:t>My question when ask to compare the net heat flux from the balance of the earth with the values that I calculated</w:t>
      </w:r>
    </w:p>
    <w:p w:rsidR="00E07B08" w:rsidDel="00B9626B" w:rsidRDefault="00E07B08" w:rsidP="00E07B08">
      <w:pPr>
        <w:rPr>
          <w:del w:id="128" w:author="David Tarboton" w:date="2016-10-16T09:02:00Z"/>
        </w:rPr>
      </w:pPr>
    </w:p>
    <w:p w:rsidR="00E07B08" w:rsidRDefault="00E07B08" w:rsidP="00E07B08">
      <w:pPr>
        <w:rPr>
          <w:ins w:id="129" w:author="David Tarboton" w:date="2016-10-16T09:02:00Z"/>
          <w:b/>
          <w:bCs/>
        </w:rPr>
      </w:pPr>
      <w:r>
        <w:t xml:space="preserve">I add the latent heat from the land to the ocean = </w:t>
      </w:r>
      <w:r w:rsidRPr="00E07B08">
        <w:rPr>
          <w:b/>
          <w:bCs/>
        </w:rPr>
        <w:t>145 w/m2</w:t>
      </w:r>
    </w:p>
    <w:p w:rsidR="00B9626B" w:rsidRPr="00B9626B" w:rsidRDefault="00B9626B" w:rsidP="00B9626B">
      <w:pPr>
        <w:ind w:left="720"/>
        <w:rPr>
          <w:bCs/>
          <w:rPrChange w:id="130" w:author="David Tarboton" w:date="2016-10-16T09:03:00Z">
            <w:rPr>
              <w:b/>
              <w:bCs/>
            </w:rPr>
          </w:rPrChange>
        </w:rPr>
        <w:pPrChange w:id="131" w:author="David Tarboton" w:date="2016-10-16T09:14:00Z">
          <w:pPr/>
        </w:pPrChange>
      </w:pPr>
      <w:ins w:id="132" w:author="David Tarboton" w:date="2016-10-16T09:02:00Z">
        <w:r w:rsidRPr="00B9626B">
          <w:rPr>
            <w:bCs/>
            <w:rPrChange w:id="133" w:author="David Tarboton" w:date="2016-10-16T09:03:00Z">
              <w:rPr>
                <w:b/>
                <w:bCs/>
              </w:rPr>
            </w:rPrChange>
          </w:rPr>
          <w:t>It is not right to add 37+108 -&gt; 145 as these are per unit area fluxe</w:t>
        </w:r>
      </w:ins>
      <w:ins w:id="134" w:author="David Tarboton" w:date="2016-10-16T09:03:00Z">
        <w:r w:rsidRPr="00B9626B">
          <w:rPr>
            <w:bCs/>
            <w:rPrChange w:id="135" w:author="David Tarboton" w:date="2016-10-16T09:03:00Z">
              <w:rPr>
                <w:b/>
                <w:bCs/>
              </w:rPr>
            </w:rPrChange>
          </w:rPr>
          <w:t>s that apply to a different area.</w:t>
        </w:r>
      </w:ins>
    </w:p>
    <w:p w:rsidR="00E07B08" w:rsidRDefault="00E07B08" w:rsidP="00B9626B">
      <w:pPr>
        <w:ind w:left="720"/>
        <w:rPr>
          <w:ins w:id="136" w:author="David Tarboton" w:date="2016-10-16T09:04:00Z"/>
          <w:b/>
          <w:bCs/>
        </w:rPr>
        <w:pPrChange w:id="137" w:author="David Tarboton" w:date="2016-10-16T09:14:00Z">
          <w:pPr/>
        </w:pPrChange>
      </w:pPr>
      <w:r>
        <w:t>From the balance of the earth net latent heat flux is 24% of 1367 =</w:t>
      </w:r>
      <w:r w:rsidRPr="006143AB">
        <w:rPr>
          <w:b/>
          <w:bCs/>
        </w:rPr>
        <w:t>328 W/m2</w:t>
      </w:r>
    </w:p>
    <w:p w:rsidR="00B9626B" w:rsidRDefault="00B9626B" w:rsidP="00B9626B">
      <w:pPr>
        <w:ind w:left="720"/>
        <w:rPr>
          <w:ins w:id="138" w:author="David Tarboton" w:date="2016-10-16T09:11:00Z"/>
          <w:rFonts w:eastAsiaTheme="minorEastAsia"/>
        </w:rPr>
        <w:pPrChange w:id="139" w:author="David Tarboton" w:date="2016-10-16T09:14:00Z">
          <w:pPr/>
        </w:pPrChange>
      </w:pPr>
      <w:ins w:id="140" w:author="David Tarboton" w:date="2016-10-16T09:04:00Z">
        <w:r>
          <w:rPr>
            <w:bCs/>
          </w:rPr>
          <w:t xml:space="preserve">Solar </w:t>
        </w:r>
      </w:ins>
      <w:ins w:id="141" w:author="David Tarboton" w:date="2016-10-16T09:05:00Z">
        <w:r>
          <w:rPr>
            <w:bCs/>
          </w:rPr>
          <w:t>flux is 1367 W/m</w:t>
        </w:r>
        <w:r>
          <w:rPr>
            <w:bCs/>
            <w:vertAlign w:val="superscript"/>
          </w:rPr>
          <w:t>2</w:t>
        </w:r>
      </w:ins>
      <w:ins w:id="142" w:author="David Tarboton" w:date="2016-10-16T09:07:00Z">
        <w:r>
          <w:rPr>
            <w:bCs/>
          </w:rPr>
          <w:t>.  This flux per unit area is measured over a surface perpendicular to the direction of the light from the sun.  This it is over the circu</w:t>
        </w:r>
      </w:ins>
      <w:ins w:id="143" w:author="David Tarboton" w:date="2016-10-16T09:08:00Z">
        <w:r>
          <w:rPr>
            <w:bCs/>
          </w:rPr>
          <w:t xml:space="preserve">lar disk area of the earth that intercepts sunlight, an area of </w:t>
        </w:r>
        <m:oMath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  <w:r>
          <w:rPr>
            <w:rFonts w:eastAsiaTheme="minorEastAsia"/>
          </w:rPr>
          <w:t xml:space="preserve">  where R is the earth ra</w:t>
        </w:r>
      </w:ins>
      <w:ins w:id="144" w:author="David Tarboton" w:date="2016-10-16T09:09:00Z">
        <w:r>
          <w:rPr>
            <w:rFonts w:eastAsiaTheme="minorEastAsia"/>
          </w:rPr>
          <w:t xml:space="preserve">dius.  Fluxes calculated from the water mass balance are over the spherical area of the earth, </w:t>
        </w:r>
        <m:oMath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  <w:r>
          <w:rPr>
            <w:rFonts w:eastAsiaTheme="minorEastAsia"/>
          </w:rPr>
          <w:t xml:space="preserve">.  The solar flux when </w:t>
        </w:r>
      </w:ins>
      <w:ins w:id="145" w:author="David Tarboton" w:date="2016-10-16T09:10:00Z">
        <w:r>
          <w:rPr>
            <w:rFonts w:eastAsiaTheme="minorEastAsia"/>
          </w:rPr>
          <w:t>expressed per unit area over the spherical area of the earth is 1367/4 = 342 W/m</w:t>
        </w:r>
        <w:r>
          <w:rPr>
            <w:rFonts w:eastAsiaTheme="minorEastAsia"/>
            <w:vertAlign w:val="superscript"/>
          </w:rPr>
          <w:t>2</w:t>
        </w:r>
        <w:r>
          <w:rPr>
            <w:rFonts w:eastAsiaTheme="minorEastAsia"/>
          </w:rPr>
          <w:t xml:space="preserve">.  24% of this is </w:t>
        </w:r>
      </w:ins>
      <w:ins w:id="146" w:author="David Tarboton" w:date="2016-10-16T09:11:00Z">
        <w:r>
          <w:rPr>
            <w:rFonts w:eastAsiaTheme="minorEastAsia"/>
          </w:rPr>
          <w:t>82 W/m</w:t>
        </w:r>
        <w:r>
          <w:rPr>
            <w:rFonts w:eastAsiaTheme="minorEastAsia"/>
            <w:vertAlign w:val="superscript"/>
          </w:rPr>
          <w:t>2</w:t>
        </w:r>
        <w:r>
          <w:rPr>
            <w:rFonts w:eastAsiaTheme="minorEastAsia"/>
          </w:rPr>
          <w:t>.  If you take an area average of the values calculated above</w:t>
        </w:r>
      </w:ins>
      <w:ins w:id="147" w:author="David Tarboton" w:date="2016-10-16T09:13:00Z">
        <w:r>
          <w:rPr>
            <w:rFonts w:eastAsiaTheme="minorEastAsia"/>
          </w:rPr>
          <w:t>, you get:</w:t>
        </w:r>
      </w:ins>
    </w:p>
    <w:p w:rsidR="00B9626B" w:rsidRPr="00895C9A" w:rsidDel="00B9626B" w:rsidRDefault="00B9626B" w:rsidP="00B9626B">
      <w:pPr>
        <w:ind w:left="1440"/>
        <w:rPr>
          <w:del w:id="148" w:author="David Tarboton" w:date="2016-10-16T09:13:00Z"/>
          <w:rFonts w:eastAsiaTheme="minorEastAsia"/>
        </w:rPr>
        <w:pPrChange w:id="149" w:author="David Tarboton" w:date="2016-10-16T09:14:00Z">
          <w:pPr/>
        </w:pPrChange>
      </w:pPr>
      <m:oMathPara>
        <m:oMathParaPr>
          <m:jc m:val="left"/>
        </m:oMathParaPr>
        <m:oMath>
          <m:f>
            <m:fPr>
              <m:ctrlPr>
                <w:ins w:id="150" w:author="David Tarboton" w:date="2016-10-16T09:12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51" w:author="David Tarboton" w:date="2016-10-16T09:11:00Z">
                  <w:rPr>
                    <w:rFonts w:ascii="Cambria Math" w:hAnsi="Cambria Math"/>
                  </w:rPr>
                  <m:t xml:space="preserve">37 x </m:t>
                </w:ins>
              </m:r>
              <m:r>
                <w:ins w:id="152" w:author="David Tarboton" w:date="2016-10-16T09:12:00Z">
                  <w:rPr>
                    <w:rFonts w:ascii="Cambria Math" w:hAnsi="Cambria Math"/>
                  </w:rPr>
                  <m:t>149+108 x 361</m:t>
                </w:ins>
              </m:r>
            </m:num>
            <m:den>
              <m:r>
                <w:ins w:id="153" w:author="David Tarboton" w:date="2016-10-16T09:12:00Z">
                  <w:rPr>
                    <w:rFonts w:ascii="Cambria Math" w:hAnsi="Cambria Math"/>
                  </w:rPr>
                  <m:t>149+361</m:t>
                </w:ins>
              </m:r>
            </m:den>
          </m:f>
          <m:r>
            <w:ins w:id="154" w:author="David Tarboton" w:date="2016-10-16T09:13:00Z">
              <w:rPr>
                <w:rFonts w:ascii="Cambria Math" w:hAnsi="Cambria Math"/>
              </w:rPr>
              <m:t>=8</m:t>
            </w:ins>
          </m:r>
          <m:r>
            <w:ins w:id="155" w:author="David Tarboton" w:date="2016-10-16T09:13:00Z">
              <w:rPr>
                <w:rFonts w:ascii="Cambria Math" w:hAnsi="Cambria Math"/>
              </w:rPr>
              <m:t>6</m:t>
            </w:ins>
          </m:r>
        </m:oMath>
      </m:oMathPara>
    </w:p>
    <w:p w:rsidR="00B9626B" w:rsidRDefault="00B9626B" w:rsidP="00B9626B">
      <w:pPr>
        <w:ind w:left="1440"/>
        <w:rPr>
          <w:ins w:id="156" w:author="David Tarboton" w:date="2016-10-16T09:14:00Z"/>
          <w:rFonts w:eastAsiaTheme="minorEastAsia"/>
        </w:rPr>
        <w:pPrChange w:id="157" w:author="David Tarboton" w:date="2016-10-16T09:14:00Z">
          <w:pPr/>
        </w:pPrChange>
      </w:pPr>
    </w:p>
    <w:p w:rsidR="00B9626B" w:rsidRPr="00B9626B" w:rsidRDefault="00B9626B" w:rsidP="00B9626B">
      <w:pPr>
        <w:ind w:left="720"/>
        <w:rPr>
          <w:ins w:id="158" w:author="David Tarboton" w:date="2016-10-16T09:14:00Z"/>
          <w:bCs/>
          <w:rPrChange w:id="159" w:author="David Tarboton" w:date="2016-10-16T09:14:00Z">
            <w:rPr>
              <w:ins w:id="160" w:author="David Tarboton" w:date="2016-10-16T09:14:00Z"/>
              <w:b/>
              <w:bCs/>
            </w:rPr>
          </w:rPrChange>
        </w:rPr>
        <w:pPrChange w:id="161" w:author="David Tarboton" w:date="2016-10-16T09:14:00Z">
          <w:pPr/>
        </w:pPrChange>
      </w:pPr>
      <w:ins w:id="162" w:author="David Tarboton" w:date="2016-10-16T09:14:00Z">
        <w:r>
          <w:rPr>
            <w:rFonts w:eastAsiaTheme="minorEastAsia"/>
          </w:rPr>
          <w:t>86 W/m</w:t>
        </w:r>
        <w:r>
          <w:rPr>
            <w:rFonts w:eastAsiaTheme="minorEastAsia"/>
            <w:vertAlign w:val="superscript"/>
          </w:rPr>
          <w:t>2</w:t>
        </w:r>
        <w:r>
          <w:rPr>
            <w:rFonts w:eastAsiaTheme="minorEastAsia"/>
          </w:rPr>
          <w:t xml:space="preserve"> is close to 82 W/m</w:t>
        </w:r>
        <w:r>
          <w:rPr>
            <w:rFonts w:eastAsiaTheme="minorEastAsia"/>
            <w:vertAlign w:val="superscript"/>
          </w:rPr>
          <w:t>2</w:t>
        </w:r>
      </w:ins>
    </w:p>
    <w:p w:rsidR="00B9626B" w:rsidRDefault="00B9626B" w:rsidP="00B9626B">
      <w:pPr>
        <w:ind w:left="1440"/>
        <w:rPr>
          <w:ins w:id="163" w:author="David Tarboton" w:date="2016-10-16T09:13:00Z"/>
          <w:b/>
          <w:bCs/>
        </w:rPr>
        <w:pPrChange w:id="164" w:author="David Tarboton" w:date="2016-10-16T09:14:00Z">
          <w:pPr/>
        </w:pPrChange>
      </w:pPr>
    </w:p>
    <w:p w:rsidR="00E07B08" w:rsidRPr="009674BA" w:rsidRDefault="00E07B08" w:rsidP="00E07B08">
      <w:pPr>
        <w:rPr>
          <w:b/>
          <w:bCs/>
        </w:rPr>
      </w:pPr>
      <w:proofErr w:type="gramStart"/>
      <w:r w:rsidRPr="009674BA">
        <w:rPr>
          <w:b/>
          <w:bCs/>
        </w:rPr>
        <w:t>Are</w:t>
      </w:r>
      <w:proofErr w:type="gramEnd"/>
      <w:r w:rsidRPr="009674BA">
        <w:rPr>
          <w:b/>
          <w:bCs/>
        </w:rPr>
        <w:t xml:space="preserve"> my calculation is wrong or right? There are huge difference between them??</w:t>
      </w:r>
    </w:p>
    <w:p w:rsidR="006143AB" w:rsidRDefault="006143AB" w:rsidP="00E07B08"/>
    <w:p w:rsidR="006143AB" w:rsidRDefault="006143AB" w:rsidP="00E07B08"/>
    <w:p w:rsidR="006143AB" w:rsidRDefault="006143AB" w:rsidP="00E07B08"/>
    <w:p w:rsidR="006143AB" w:rsidRDefault="006143AB" w:rsidP="00E07B08"/>
    <w:p w:rsidR="006143AB" w:rsidRDefault="006143AB" w:rsidP="00E07B08"/>
    <w:p w:rsidR="00E07B08" w:rsidRDefault="00E07B08" w:rsidP="00E07B08"/>
    <w:p w:rsidR="00E07B08" w:rsidRDefault="00E07B08" w:rsidP="00E07B08"/>
    <w:p w:rsidR="00E07B08" w:rsidRDefault="006143AB" w:rsidP="00E07B08">
      <w:r>
        <w:t xml:space="preserve">Also in the question </w:t>
      </w:r>
    </w:p>
    <w:p w:rsidR="006143AB" w:rsidRDefault="006143AB" w:rsidP="00E07B08">
      <w:r>
        <w:rPr>
          <w:noProof/>
        </w:rPr>
        <w:lastRenderedPageBreak/>
        <w:drawing>
          <wp:inline distT="0" distB="0" distL="0" distR="0" wp14:anchorId="4568AEE1" wp14:editId="0F5AB619">
            <wp:extent cx="3700732" cy="2465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52" t="23130" r="27272"/>
                    <a:stretch/>
                  </pic:blipFill>
                  <pic:spPr bwMode="auto">
                    <a:xfrm>
                      <a:off x="0" y="0"/>
                      <a:ext cx="3701487" cy="246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3AB" w:rsidRPr="009674BA" w:rsidRDefault="006143AB" w:rsidP="00E07B08">
      <w:pPr>
        <w:rPr>
          <w:b/>
          <w:bCs/>
        </w:rPr>
      </w:pPr>
      <w:r w:rsidRPr="009674BA">
        <w:rPr>
          <w:b/>
          <w:bCs/>
        </w:rPr>
        <w:t>Is the solar radiation in this case is 342 w/m2 not 1367 w/m2???</w:t>
      </w:r>
      <w:r w:rsidR="009674BA" w:rsidRPr="009674BA">
        <w:rPr>
          <w:b/>
          <w:bCs/>
        </w:rPr>
        <w:t xml:space="preserve"> What is the different between these values?</w:t>
      </w:r>
    </w:p>
    <w:p w:rsidR="006143AB" w:rsidRPr="00B9626B" w:rsidRDefault="00B9626B" w:rsidP="00B9626B">
      <w:pPr>
        <w:ind w:left="720"/>
        <w:rPr>
          <w:bCs/>
          <w:rPrChange w:id="165" w:author="David Tarboton" w:date="2016-10-16T09:16:00Z">
            <w:rPr>
              <w:b/>
              <w:bCs/>
            </w:rPr>
          </w:rPrChange>
        </w:rPr>
        <w:pPrChange w:id="166" w:author="David Tarboton" w:date="2016-10-16T09:17:00Z">
          <w:pPr/>
        </w:pPrChange>
      </w:pPr>
      <w:ins w:id="167" w:author="David Tarboton" w:date="2016-10-16T09:15:00Z">
        <w:r w:rsidRPr="00B9626B">
          <w:rPr>
            <w:bCs/>
            <w:rPrChange w:id="168" w:author="David Tarboton" w:date="2016-10-16T09:16:00Z">
              <w:rPr>
                <w:b/>
                <w:bCs/>
              </w:rPr>
            </w:rPrChange>
          </w:rPr>
          <w:t xml:space="preserve">The explanation is the same as above.  1367 is the </w:t>
        </w:r>
      </w:ins>
      <w:ins w:id="169" w:author="David Tarboton" w:date="2016-10-16T09:16:00Z">
        <w:r w:rsidRPr="00B9626B">
          <w:rPr>
            <w:bCs/>
            <w:rPrChange w:id="170" w:author="David Tarboton" w:date="2016-10-16T09:16:00Z">
              <w:rPr>
                <w:b/>
                <w:bCs/>
              </w:rPr>
            </w:rPrChange>
          </w:rPr>
          <w:t>disk area and 342 the spherical area.</w:t>
        </w:r>
      </w:ins>
    </w:p>
    <w:p w:rsidR="006143AB" w:rsidRDefault="006143AB" w:rsidP="00E07B08">
      <w:pPr>
        <w:rPr>
          <w:ins w:id="171" w:author="David Tarboton" w:date="2016-10-16T09:16:00Z"/>
          <w:b/>
          <w:bCs/>
        </w:rPr>
      </w:pPr>
      <w:r w:rsidRPr="009674BA">
        <w:rPr>
          <w:b/>
          <w:bCs/>
        </w:rPr>
        <w:t>Also I don’t know how to calculate the average precipitation??</w:t>
      </w:r>
    </w:p>
    <w:p w:rsidR="00B9626B" w:rsidRPr="00B9626B" w:rsidRDefault="00B9626B" w:rsidP="00B9626B">
      <w:pPr>
        <w:ind w:left="720"/>
        <w:rPr>
          <w:ins w:id="172" w:author="David Tarboton" w:date="2016-10-16T09:17:00Z"/>
          <w:bCs/>
          <w:rPrChange w:id="173" w:author="David Tarboton" w:date="2016-10-16T09:17:00Z">
            <w:rPr>
              <w:ins w:id="174" w:author="David Tarboton" w:date="2016-10-16T09:17:00Z"/>
              <w:b/>
              <w:bCs/>
            </w:rPr>
          </w:rPrChange>
        </w:rPr>
        <w:pPrChange w:id="175" w:author="David Tarboton" w:date="2016-10-16T09:17:00Z">
          <w:pPr/>
        </w:pPrChange>
      </w:pPr>
      <w:ins w:id="176" w:author="David Tarboton" w:date="2016-10-16T09:16:00Z">
        <w:r w:rsidRPr="00B9626B">
          <w:rPr>
            <w:bCs/>
            <w:rPrChange w:id="177" w:author="David Tarboton" w:date="2016-10-16T09:17:00Z">
              <w:rPr>
                <w:b/>
                <w:bCs/>
              </w:rPr>
            </w:rPrChange>
          </w:rPr>
          <w:t>By mass balance ove</w:t>
        </w:r>
      </w:ins>
      <w:ins w:id="178" w:author="David Tarboton" w:date="2016-10-16T09:17:00Z">
        <w:r w:rsidRPr="00B9626B">
          <w:rPr>
            <w:bCs/>
            <w:rPrChange w:id="179" w:author="David Tarboton" w:date="2016-10-16T09:17:00Z">
              <w:rPr>
                <w:b/>
                <w:bCs/>
              </w:rPr>
            </w:rPrChange>
          </w:rPr>
          <w:t>r the planet P = E.</w:t>
        </w:r>
      </w:ins>
    </w:p>
    <w:p w:rsidR="00B9626B" w:rsidRPr="00B9626B" w:rsidDel="00B9626B" w:rsidRDefault="00B9626B" w:rsidP="00B9626B">
      <w:pPr>
        <w:ind w:left="720"/>
        <w:rPr>
          <w:del w:id="180" w:author="David Tarboton" w:date="2016-10-16T09:17:00Z"/>
          <w:rFonts w:eastAsiaTheme="minorEastAsia"/>
          <w:rPrChange w:id="181" w:author="David Tarboton" w:date="2016-10-16T09:19:00Z">
            <w:rPr>
              <w:del w:id="182" w:author="David Tarboton" w:date="2016-10-16T09:17:00Z"/>
              <w:rFonts w:ascii="Cambria Math" w:hAnsi="Cambria Math"/>
              <w:i/>
            </w:rPr>
          </w:rPrChange>
        </w:rPr>
        <w:pPrChange w:id="183" w:author="David Tarboton" w:date="2016-10-16T09:19:00Z">
          <w:pPr/>
        </w:pPrChange>
      </w:pPr>
      <m:oMathPara>
        <m:oMathParaPr>
          <m:jc m:val="left"/>
        </m:oMathParaPr>
        <m:oMath>
          <m:r>
            <w:ins w:id="184" w:author="David Tarboton" w:date="2016-10-16T09:17:00Z">
              <w:rPr>
                <w:rFonts w:ascii="Cambria Math" w:hAnsi="Cambria Math"/>
              </w:rPr>
              <m:t>E=</m:t>
            </w:ins>
          </m:r>
          <m:f>
            <m:fPr>
              <m:ctrlPr>
                <w:ins w:id="185" w:author="David Tarboton" w:date="2016-10-16T09:17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86" w:author="David Tarboton" w:date="2016-10-16T09:17:00Z">
                  <w:rPr>
                    <w:rFonts w:ascii="Cambria Math" w:hAnsi="Cambria Math"/>
                  </w:rPr>
                  <m:t>LE</m:t>
                </w:ins>
              </m:r>
            </m:num>
            <m:den>
              <m:sSub>
                <m:sSubPr>
                  <m:ctrlPr>
                    <w:ins w:id="187" w:author="David Tarboton" w:date="2016-10-16T09:17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88" w:author="David Tarboton" w:date="2016-10-16T09:17:00Z">
                      <w:rPr>
                        <w:rFonts w:ascii="Cambria Math" w:hAnsi="Cambria Math"/>
                      </w:rPr>
                      <m:t>ρ</m:t>
                    </w:ins>
                  </m:r>
                </m:e>
                <m:sub>
                  <m:r>
                    <w:ins w:id="189" w:author="David Tarboton" w:date="2016-10-16T09:17:00Z">
                      <w:rPr>
                        <w:rFonts w:ascii="Cambria Math" w:hAnsi="Cambria Math"/>
                      </w:rPr>
                      <m:t>w</m:t>
                    </w:ins>
                  </m:r>
                </m:sub>
              </m:sSub>
              <m:sSub>
                <m:sSubPr>
                  <m:ctrlPr>
                    <w:ins w:id="190" w:author="David Tarboton" w:date="2016-10-16T09:1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91" w:author="David Tarboton" w:date="2016-10-16T09:18:00Z">
                      <w:rPr>
                        <w:rFonts w:ascii="Cambria Math" w:hAnsi="Cambria Math"/>
                      </w:rPr>
                      <m:t>λ</m:t>
                    </w:ins>
                  </m:r>
                </m:e>
                <m:sub>
                  <m:r>
                    <w:ins w:id="192" w:author="David Tarboton" w:date="2016-10-16T09:18:00Z">
                      <w:rPr>
                        <w:rFonts w:ascii="Cambria Math" w:hAnsi="Cambria Math"/>
                      </w:rPr>
                      <m:t>v</m:t>
                    </w:ins>
                  </m:r>
                </m:sub>
              </m:sSub>
              <m:ctrlPr>
                <w:ins w:id="193" w:author="David Tarboton" w:date="2016-10-16T09:17:00Z">
                  <w:rPr>
                    <w:rFonts w:ascii="Cambria Math" w:hAnsi="Cambria Math"/>
                    <w:i/>
                    <w:rPrChange w:id="194" w:author="David Tarboton" w:date="2016-10-16T09:19:00Z">
                      <w:rPr>
                        <w:rFonts w:ascii="Cambria Math" w:hAnsi="Cambria Math"/>
                        <w:i/>
                      </w:rPr>
                    </w:rPrChange>
                  </w:rPr>
                </w:ins>
              </m:ctrlPr>
            </m:den>
          </m:f>
        </m:oMath>
      </m:oMathPara>
      <w:bookmarkStart w:id="195" w:name="_GoBack"/>
      <w:bookmarkEnd w:id="195"/>
    </w:p>
    <w:p w:rsidR="00B9626B" w:rsidRDefault="00B9626B" w:rsidP="00B9626B">
      <w:pPr>
        <w:ind w:left="720"/>
        <w:rPr>
          <w:ins w:id="196" w:author="David Tarboton" w:date="2016-10-16T09:18:00Z"/>
          <w:rFonts w:eastAsiaTheme="minorEastAsia"/>
          <w:bCs/>
        </w:rPr>
        <w:pPrChange w:id="197" w:author="David Tarboton" w:date="2016-10-16T09:19:00Z">
          <w:pPr/>
        </w:pPrChange>
      </w:pPr>
    </w:p>
    <w:p w:rsidR="00B9626B" w:rsidRPr="00895C9A" w:rsidRDefault="00B9626B" w:rsidP="00B9626B">
      <w:pPr>
        <w:ind w:left="720"/>
        <w:rPr>
          <w:ins w:id="198" w:author="David Tarboton" w:date="2016-10-16T09:18:00Z"/>
          <w:rFonts w:eastAsiaTheme="minorEastAsia"/>
        </w:rPr>
        <w:pPrChange w:id="199" w:author="David Tarboton" w:date="2016-10-16T09:19:00Z">
          <w:pPr/>
        </w:pPrChange>
      </w:pPr>
      <m:oMathPara>
        <m:oMathParaPr>
          <m:jc m:val="left"/>
        </m:oMathParaPr>
        <m:oMath>
          <m:r>
            <w:ins w:id="200" w:author="David Tarboton" w:date="2016-10-16T09:18:00Z">
              <w:rPr>
                <w:rFonts w:ascii="Cambria Math" w:hAnsi="Cambria Math"/>
              </w:rPr>
              <m:t>LE=0.24 x 342 W/</m:t>
            </w:ins>
          </m:r>
          <m:sSup>
            <m:sSupPr>
              <m:ctrlPr>
                <w:ins w:id="201" w:author="David Tarboton" w:date="2016-10-16T09:18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ins w:id="202" w:author="David Tarboton" w:date="2016-10-16T09:18:00Z">
                  <w:rPr>
                    <w:rFonts w:ascii="Cambria Math" w:hAnsi="Cambria Math"/>
                  </w:rPr>
                  <m:t>m</m:t>
                </w:ins>
              </m:r>
            </m:e>
            <m:sup>
              <m:r>
                <w:ins w:id="203" w:author="David Tarboton" w:date="2016-10-16T09:18:00Z">
                  <w:rPr>
                    <w:rFonts w:ascii="Cambria Math" w:hAnsi="Cambria Math"/>
                  </w:rPr>
                  <m:t>2</m:t>
                </w:ins>
              </m:r>
            </m:sup>
          </m:sSup>
        </m:oMath>
      </m:oMathPara>
    </w:p>
    <w:p w:rsidR="00B9626B" w:rsidRPr="00B9626B" w:rsidRDefault="00B9626B" w:rsidP="00B9626B">
      <w:pPr>
        <w:ind w:left="720"/>
        <w:rPr>
          <w:ins w:id="204" w:author="David Tarboton" w:date="2016-10-16T09:18:00Z"/>
          <w:rFonts w:eastAsiaTheme="minorEastAsia"/>
          <w:bCs/>
          <w:rPrChange w:id="205" w:author="David Tarboton" w:date="2016-10-16T09:18:00Z">
            <w:rPr>
              <w:ins w:id="206" w:author="David Tarboton" w:date="2016-10-16T09:18:00Z"/>
              <w:b/>
              <w:bCs/>
            </w:rPr>
          </w:rPrChange>
        </w:rPr>
        <w:pPrChange w:id="207" w:author="David Tarboton" w:date="2016-10-16T09:17:00Z">
          <w:pPr/>
        </w:pPrChange>
      </w:pPr>
      <w:ins w:id="208" w:author="David Tarboton" w:date="2016-10-16T09:18:00Z">
        <w:r>
          <w:rPr>
            <w:rFonts w:eastAsiaTheme="minorEastAsia"/>
            <w:bCs/>
          </w:rPr>
          <w:t xml:space="preserve">From this you can get E and then </w:t>
        </w:r>
      </w:ins>
      <w:ins w:id="209" w:author="David Tarboton" w:date="2016-10-16T09:19:00Z">
        <w:r>
          <w:rPr>
            <w:rFonts w:eastAsiaTheme="minorEastAsia"/>
            <w:bCs/>
          </w:rPr>
          <w:t>P</w:t>
        </w:r>
      </w:ins>
    </w:p>
    <w:p w:rsidR="006143AB" w:rsidRDefault="006143AB" w:rsidP="00E07B08"/>
    <w:p w:rsidR="00E07B08" w:rsidRDefault="00E07B08" w:rsidP="00E07B08"/>
    <w:sectPr w:rsidR="00E0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Tarboton">
    <w15:presenceInfo w15:providerId="None" w15:userId="David Tarbo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00"/>
    <w:rsid w:val="000D6253"/>
    <w:rsid w:val="004C7300"/>
    <w:rsid w:val="006143AB"/>
    <w:rsid w:val="00895C9A"/>
    <w:rsid w:val="009674BA"/>
    <w:rsid w:val="00AF13B2"/>
    <w:rsid w:val="00B9626B"/>
    <w:rsid w:val="00C60365"/>
    <w:rsid w:val="00E07B08"/>
    <w:rsid w:val="00E6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B16D"/>
  <w15:chartTrackingRefBased/>
  <w15:docId w15:val="{D15C9EA5-A01E-46E8-82E8-6033B5DB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36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60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coeadmin</dc:creator>
  <cp:keywords/>
  <dc:description/>
  <cp:lastModifiedBy>David Tarboton</cp:lastModifiedBy>
  <cp:revision>3</cp:revision>
  <dcterms:created xsi:type="dcterms:W3CDTF">2016-10-16T15:19:00Z</dcterms:created>
  <dcterms:modified xsi:type="dcterms:W3CDTF">2016-10-16T15:19:00Z</dcterms:modified>
</cp:coreProperties>
</file>