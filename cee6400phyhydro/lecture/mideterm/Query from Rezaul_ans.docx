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0EF0A3" w14:textId="77777777" w:rsidR="0023787E" w:rsidRDefault="008D16BB">
      <w:r>
        <w:t>Q 5c from “Midterm Revie</w:t>
      </w:r>
      <w:r w:rsidR="00CF441C">
        <w:t>w</w:t>
      </w:r>
      <w:r>
        <w:t>s”:</w:t>
      </w:r>
    </w:p>
    <w:p w14:paraId="5A32813E" w14:textId="77777777" w:rsidR="0023787E" w:rsidRDefault="0023787E">
      <w:r>
        <w:rPr>
          <w:noProof/>
        </w:rPr>
        <w:drawing>
          <wp:inline distT="0" distB="0" distL="0" distR="0" wp14:anchorId="2B54AE60" wp14:editId="6AB27329">
            <wp:extent cx="5943600" cy="35953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95370"/>
                    </a:xfrm>
                    <a:prstGeom prst="rect">
                      <a:avLst/>
                    </a:prstGeom>
                  </pic:spPr>
                </pic:pic>
              </a:graphicData>
            </a:graphic>
          </wp:inline>
        </w:drawing>
      </w:r>
    </w:p>
    <w:p w14:paraId="5E95142B" w14:textId="77777777" w:rsidR="0023787E" w:rsidRDefault="0023787E">
      <w:r>
        <w:t>(c) Calculate the surface radiative temperature (a planetary average).</w:t>
      </w:r>
    </w:p>
    <w:p w14:paraId="18339E00" w14:textId="77777777" w:rsidR="00BD257E" w:rsidRPr="0068337B" w:rsidRDefault="00BD257E">
      <w:pPr>
        <w:rPr>
          <w:b/>
          <w:u w:val="single"/>
        </w:rPr>
      </w:pPr>
      <w:r w:rsidRPr="0068337B">
        <w:rPr>
          <w:b/>
          <w:u w:val="single"/>
        </w:rPr>
        <w:t>Solution</w:t>
      </w:r>
      <w:r w:rsidR="0068337B" w:rsidRPr="0068337B">
        <w:rPr>
          <w:b/>
          <w:u w:val="single"/>
        </w:rPr>
        <w:t xml:space="preserve"> for 5c</w:t>
      </w:r>
      <w:r w:rsidRPr="0068337B">
        <w:rPr>
          <w:b/>
          <w:u w:val="single"/>
        </w:rPr>
        <w:t>:</w:t>
      </w:r>
    </w:p>
    <w:p w14:paraId="0F411A74" w14:textId="77777777" w:rsidR="00BD257E" w:rsidRDefault="00BD257E">
      <w:r>
        <w:t>The planetary average of radiative energy from the ocean and earth system = (</w:t>
      </w:r>
      <w:commentRangeStart w:id="0"/>
      <w:r>
        <w:t>6+</w:t>
      </w:r>
      <w:commentRangeEnd w:id="0"/>
      <w:r w:rsidR="00025388">
        <w:rPr>
          <w:rStyle w:val="CommentReference"/>
        </w:rPr>
        <w:commentReference w:id="0"/>
      </w:r>
      <w:r>
        <w:t>115)/100*342 W/m2 = 413.82 Wm</w:t>
      </w:r>
      <w:r w:rsidRPr="00BD257E">
        <w:rPr>
          <w:vertAlign w:val="superscript"/>
        </w:rPr>
        <w:t>-2</w:t>
      </w:r>
      <w:r>
        <w:t>.</w:t>
      </w:r>
    </w:p>
    <w:p w14:paraId="4FA08D4F" w14:textId="77777777" w:rsidR="00BD257E" w:rsidRDefault="00BD257E">
      <w:r>
        <w:t xml:space="preserve">Radiative energy from the surface (equation 3B1-2 of </w:t>
      </w:r>
      <w:proofErr w:type="spellStart"/>
      <w:r>
        <w:t>Dingman</w:t>
      </w:r>
      <w:proofErr w:type="spellEnd"/>
      <w:r>
        <w:t xml:space="preserve"> 2</w:t>
      </w:r>
      <w:r w:rsidRPr="00BD257E">
        <w:rPr>
          <w:vertAlign w:val="superscript"/>
        </w:rPr>
        <w:t>nd</w:t>
      </w:r>
      <w:r>
        <w:t xml:space="preserve"> edition,</w:t>
      </w:r>
    </w:p>
    <w:p w14:paraId="5D5A003D" w14:textId="77777777" w:rsidR="00BD257E" w:rsidRPr="002565BE" w:rsidRDefault="00BE64B1" w:rsidP="002565BE">
      <w:pPr>
        <w:jc w:val="both"/>
      </w:pPr>
      <m:oMathPara>
        <m:oMathParaPr>
          <m:jc m:val="left"/>
        </m:oMathParaPr>
        <m:oMath>
          <m:f>
            <m:fPr>
              <m:ctrlPr>
                <w:rPr>
                  <w:rFonts w:ascii="Cambria Math" w:hAnsi="Cambria Math"/>
                  <w:i/>
                </w:rPr>
              </m:ctrlPr>
            </m:fPr>
            <m:num>
              <m:r>
                <w:rPr>
                  <w:rFonts w:ascii="Cambria Math" w:hAnsi="Cambria Math"/>
                </w:rPr>
                <m:t>q</m:t>
              </m:r>
            </m:num>
            <m:den>
              <m:r>
                <w:rPr>
                  <w:rFonts w:ascii="Cambria Math" w:hAnsi="Cambria Math"/>
                </w:rPr>
                <m:t>A</m:t>
              </m:r>
            </m:den>
          </m:f>
          <m:r>
            <w:rPr>
              <w:rFonts w:ascii="Cambria Math" w:hAnsi="Cambria Math"/>
            </w:rPr>
            <m:t>=σ.</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P</m:t>
                  </m:r>
                </m:sub>
              </m:sSub>
            </m:e>
            <m:sup>
              <m:r>
                <w:rPr>
                  <w:rFonts w:ascii="Cambria Math" w:hAnsi="Cambria Math"/>
                </w:rPr>
                <m:t>4</m:t>
              </m:r>
            </m:sup>
          </m:sSup>
          <m:r>
            <w:rPr>
              <w:rFonts w:ascii="Cambria Math" w:hAnsi="Cambria Math"/>
            </w:rPr>
            <m:t>…………………………..(i)</m:t>
          </m:r>
        </m:oMath>
      </m:oMathPara>
    </w:p>
    <w:p w14:paraId="60C81D9E" w14:textId="77777777" w:rsidR="00E1293A" w:rsidRPr="002565BE" w:rsidRDefault="008D16BB" w:rsidP="002565BE">
      <w:pPr>
        <w:jc w:val="both"/>
        <w:rPr>
          <w:rFonts w:eastAsiaTheme="minorEastAsia"/>
        </w:rPr>
      </w:pPr>
      <w:r>
        <w:br/>
      </w:r>
      <m:oMathPara>
        <m:oMathParaPr>
          <m:jc m:val="left"/>
        </m:oMathParaPr>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P</m:t>
                  </m:r>
                </m:sub>
              </m:sSub>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q/A</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413.82 W</m:t>
              </m:r>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5.67×</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W</m:t>
              </m:r>
              <m:sSup>
                <m:sSupPr>
                  <m:ctrlPr>
                    <w:rPr>
                      <w:rFonts w:ascii="Cambria Math" w:hAnsi="Cambria Math"/>
                      <w:i/>
                    </w:rPr>
                  </m:ctrlPr>
                </m:sSupPr>
                <m:e>
                  <m:r>
                    <w:rPr>
                      <w:rFonts w:ascii="Cambria Math" w:hAnsi="Cambria Math"/>
                    </w:rPr>
                    <m:t>m</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-4</m:t>
                  </m:r>
                </m:sup>
              </m:sSup>
            </m:den>
          </m:f>
          <m:r>
            <w:rPr>
              <w:rFonts w:ascii="Cambria Math" w:hAnsi="Cambria Math"/>
            </w:rPr>
            <m:t xml:space="preserve">=7298.413 </m:t>
          </m:r>
          <m:sSup>
            <m:sSupPr>
              <m:ctrlPr>
                <w:rPr>
                  <w:rFonts w:ascii="Cambria Math" w:hAnsi="Cambria Math"/>
                  <w:i/>
                </w:rPr>
              </m:ctrlPr>
            </m:sSupPr>
            <m:e>
              <m:r>
                <w:rPr>
                  <w:rFonts w:ascii="Cambria Math" w:hAnsi="Cambria Math"/>
                </w:rPr>
                <m:t>K</m:t>
              </m:r>
            </m:e>
            <m:sup>
              <m:r>
                <w:rPr>
                  <w:rFonts w:ascii="Cambria Math" w:hAnsi="Cambria Math"/>
                </w:rPr>
                <m:t>4</m:t>
              </m:r>
            </m:sup>
          </m:sSup>
        </m:oMath>
      </m:oMathPara>
    </w:p>
    <w:p w14:paraId="78252118" w14:textId="77777777" w:rsidR="001C4270" w:rsidRPr="00147258" w:rsidRDefault="001C4270" w:rsidP="002565BE">
      <w:pPr>
        <w:jc w:val="both"/>
        <w:rPr>
          <w:rFonts w:eastAsiaTheme="minorEastAsia"/>
        </w:rPr>
      </w:pPr>
    </w:p>
    <w:p w14:paraId="437388BC" w14:textId="77777777" w:rsidR="00147258" w:rsidRDefault="00BE64B1" w:rsidP="002565BE">
      <w:pPr>
        <w:jc w:val="both"/>
      </w:pP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w:commentRangeStart w:id="1"/>
        <m:r>
          <w:rPr>
            <w:rFonts w:ascii="Cambria Math" w:hAnsi="Cambria Math"/>
          </w:rPr>
          <m:t>292.29 K</m:t>
        </m:r>
        <w:commentRangeEnd w:id="1"/>
        <m:r>
          <m:rPr>
            <m:sty m:val="p"/>
          </m:rPr>
          <w:rPr>
            <w:rStyle w:val="CommentReference"/>
          </w:rPr>
          <w:commentReference w:id="1"/>
        </m:r>
      </m:oMath>
      <w:r w:rsidR="00147258">
        <w:rPr>
          <w:rFonts w:eastAsiaTheme="minorEastAsia"/>
        </w:rPr>
        <w:t>= 19.14°C</w:t>
      </w:r>
    </w:p>
    <w:p w14:paraId="4251673E" w14:textId="77777777" w:rsidR="00147258" w:rsidRDefault="00147258" w:rsidP="002565BE">
      <w:pPr>
        <w:jc w:val="both"/>
      </w:pPr>
    </w:p>
    <w:p w14:paraId="47F29249" w14:textId="77777777" w:rsidR="00080CC2" w:rsidRDefault="00080CC2" w:rsidP="002565BE">
      <w:pPr>
        <w:jc w:val="both"/>
      </w:pPr>
    </w:p>
    <w:p w14:paraId="3FE2CF6A" w14:textId="77777777" w:rsidR="0068337B" w:rsidRDefault="0068337B" w:rsidP="002565BE">
      <w:pPr>
        <w:jc w:val="both"/>
      </w:pPr>
    </w:p>
    <w:p w14:paraId="7B3BE7A0" w14:textId="77777777" w:rsidR="0068337B" w:rsidRDefault="0068337B" w:rsidP="002565BE">
      <w:pPr>
        <w:jc w:val="both"/>
      </w:pPr>
    </w:p>
    <w:p w14:paraId="4431E853" w14:textId="77777777" w:rsidR="00080CC2" w:rsidRPr="0068337B" w:rsidRDefault="00080CC2" w:rsidP="00080CC2">
      <w:pPr>
        <w:rPr>
          <w:b/>
        </w:rPr>
      </w:pPr>
      <w:r w:rsidRPr="0068337B">
        <w:rPr>
          <w:b/>
        </w:rPr>
        <w:lastRenderedPageBreak/>
        <w:t>Q 6b from “Midterm Reviews”:</w:t>
      </w:r>
    </w:p>
    <w:p w14:paraId="49AA9417" w14:textId="77777777" w:rsidR="00080CC2" w:rsidRDefault="00080CC2" w:rsidP="00080CC2">
      <w:r>
        <w:rPr>
          <w:noProof/>
        </w:rPr>
        <w:drawing>
          <wp:inline distT="0" distB="0" distL="0" distR="0" wp14:anchorId="5AF8E760" wp14:editId="19D134E7">
            <wp:extent cx="5364480" cy="4486448"/>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5983" cy="4487705"/>
                    </a:xfrm>
                    <a:prstGeom prst="rect">
                      <a:avLst/>
                    </a:prstGeom>
                  </pic:spPr>
                </pic:pic>
              </a:graphicData>
            </a:graphic>
          </wp:inline>
        </w:drawing>
      </w:r>
    </w:p>
    <w:p w14:paraId="30000B53" w14:textId="77777777" w:rsidR="00080CC2" w:rsidRDefault="00080CC2" w:rsidP="00080CC2">
      <w:r>
        <w:rPr>
          <w:noProof/>
        </w:rPr>
        <w:drawing>
          <wp:inline distT="0" distB="0" distL="0" distR="0" wp14:anchorId="09E75265" wp14:editId="0A50A351">
            <wp:extent cx="5943600" cy="1600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00835"/>
                    </a:xfrm>
                    <a:prstGeom prst="rect">
                      <a:avLst/>
                    </a:prstGeom>
                  </pic:spPr>
                </pic:pic>
              </a:graphicData>
            </a:graphic>
          </wp:inline>
        </w:drawing>
      </w:r>
    </w:p>
    <w:p w14:paraId="0CBF483F" w14:textId="77777777" w:rsidR="00080CC2" w:rsidRPr="0068337B" w:rsidRDefault="00080CC2" w:rsidP="00080CC2">
      <w:pPr>
        <w:rPr>
          <w:b/>
          <w:u w:val="single"/>
        </w:rPr>
      </w:pPr>
      <w:r w:rsidRPr="0068337B">
        <w:rPr>
          <w:b/>
          <w:u w:val="single"/>
        </w:rPr>
        <w:t xml:space="preserve">Solution for </w:t>
      </w:r>
      <w:r w:rsidR="0068337B">
        <w:rPr>
          <w:b/>
          <w:u w:val="single"/>
        </w:rPr>
        <w:t>6</w:t>
      </w:r>
      <w:r w:rsidRPr="0068337B">
        <w:rPr>
          <w:b/>
          <w:u w:val="single"/>
        </w:rPr>
        <w:t>b:</w:t>
      </w:r>
    </w:p>
    <w:p w14:paraId="21434B3E" w14:textId="77777777" w:rsidR="00080CC2" w:rsidRDefault="00DF2171" w:rsidP="00080CC2">
      <w:r>
        <w:t xml:space="preserve">If we consider a land use change in watershed A that converts 20% of the area from natural vegetation to urban, stream gauges 2 and 1 are expected to have </w:t>
      </w:r>
      <w:commentRangeStart w:id="2"/>
      <w:r>
        <w:t xml:space="preserve">lower </w:t>
      </w:r>
      <w:commentRangeEnd w:id="2"/>
      <w:r w:rsidR="00025388">
        <w:rPr>
          <w:rStyle w:val="CommentReference"/>
        </w:rPr>
        <w:commentReference w:id="2"/>
      </w:r>
      <w:r>
        <w:t>mean annual streamflow than before. Because with urbanization more areas will be paved which will decrease infiltration and increase surface runoff in catchment A.</w:t>
      </w:r>
    </w:p>
    <w:p w14:paraId="2DAA3F66" w14:textId="77777777" w:rsidR="00080CC2" w:rsidRDefault="006F5923" w:rsidP="00875940">
      <w:pPr>
        <w:rPr>
          <w:ins w:id="3" w:author="David Tarboton" w:date="2016-10-16T15:47:00Z"/>
        </w:rPr>
      </w:pPr>
      <w:r>
        <w:t>I do not have any clue to estimate the upper and lower limits to these changes. Can you give me some direction to this?</w:t>
      </w:r>
    </w:p>
    <w:p w14:paraId="774EF688" w14:textId="77777777" w:rsidR="00025388" w:rsidRDefault="00025388" w:rsidP="00875940">
      <w:ins w:id="4" w:author="David Tarboton" w:date="2016-10-16T15:48:00Z">
        <w:r>
          <w:lastRenderedPageBreak/>
          <w:t xml:space="preserve">From doing part (a) you have estimated the direct runoff from A and a runoff ratio from A.  In a worst case </w:t>
        </w:r>
        <w:proofErr w:type="gramStart"/>
        <w:r>
          <w:t>scenario</w:t>
        </w:r>
        <w:proofErr w:type="gramEnd"/>
        <w:r>
          <w:t xml:space="preserve"> you get 100% runoff from the 20% area that is urbanized.  This gives an upper bound on your estimate.  At the other end of the scale you may have complete capture of rainfall in the urban area (runoff ratio go to 0</w:t>
        </w:r>
      </w:ins>
      <w:ins w:id="5" w:author="David Tarboton" w:date="2016-10-16T15:51:00Z">
        <w:r>
          <w:t>)</w:t>
        </w:r>
      </w:ins>
      <w:ins w:id="6" w:author="David Tarboton" w:date="2016-10-16T15:48:00Z">
        <w:r>
          <w:t xml:space="preserve">.  Really intensive rainwater harvesting and green infrastructure could achieve this.  </w:t>
        </w:r>
      </w:ins>
      <w:ins w:id="7" w:author="David Tarboton" w:date="2016-10-16T15:51:00Z">
        <w:r>
          <w:t>You still have the same runoff and runoff ratio from the 80% that is assumed to be unchanged.  This can give you a lower bound.</w:t>
        </w:r>
      </w:ins>
      <w:bookmarkStart w:id="8" w:name="_GoBack"/>
      <w:bookmarkEnd w:id="8"/>
    </w:p>
    <w:sectPr w:rsidR="0002538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avid Tarboton" w:date="2016-10-16T15:43:00Z" w:initials="DT">
    <w:p w14:paraId="18D81CF5" w14:textId="77777777" w:rsidR="00025388" w:rsidRDefault="00025388">
      <w:pPr>
        <w:pStyle w:val="CommentText"/>
      </w:pPr>
      <w:r>
        <w:rPr>
          <w:rStyle w:val="CommentReference"/>
        </w:rPr>
        <w:annotationRef/>
      </w:r>
      <w:r>
        <w:t>This 6 is incorrect.  Outgoing longwave radiation is just 115.  The 6 shortwave reflected is not related to surface temperature</w:t>
      </w:r>
    </w:p>
  </w:comment>
  <w:comment w:id="1" w:author="David Tarboton" w:date="2016-10-16T15:45:00Z" w:initials="DT">
    <w:p w14:paraId="35DBB44D" w14:textId="77777777" w:rsidR="00025388" w:rsidRDefault="00025388">
      <w:pPr>
        <w:pStyle w:val="CommentText"/>
      </w:pPr>
      <w:r>
        <w:rPr>
          <w:rStyle w:val="CommentReference"/>
        </w:rPr>
        <w:annotationRef/>
      </w:r>
      <w:r>
        <w:t>With correction above you should get 288 K</w:t>
      </w:r>
    </w:p>
  </w:comment>
  <w:comment w:id="2" w:author="David Tarboton" w:date="2016-10-16T15:46:00Z" w:initials="DT">
    <w:p w14:paraId="48A0CAE2" w14:textId="77777777" w:rsidR="00025388" w:rsidRDefault="00025388">
      <w:pPr>
        <w:pStyle w:val="CommentText"/>
      </w:pPr>
      <w:r>
        <w:rPr>
          <w:rStyle w:val="CommentReference"/>
        </w:rPr>
        <w:annotationRef/>
      </w:r>
      <w:r>
        <w:t>This should be higher.  There is increased surface runoff in A as you note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D81CF5" w15:done="0"/>
  <w15:commentEx w15:paraId="35DBB44D" w15:done="0"/>
  <w15:commentEx w15:paraId="48A0CAE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Tarboton">
    <w15:presenceInfo w15:providerId="None" w15:userId="David Tarbo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6BB"/>
    <w:rsid w:val="00025388"/>
    <w:rsid w:val="00080CC2"/>
    <w:rsid w:val="00147258"/>
    <w:rsid w:val="001C4270"/>
    <w:rsid w:val="0023787E"/>
    <w:rsid w:val="002565BE"/>
    <w:rsid w:val="0068337B"/>
    <w:rsid w:val="006F5923"/>
    <w:rsid w:val="00875940"/>
    <w:rsid w:val="008D16BB"/>
    <w:rsid w:val="00A36916"/>
    <w:rsid w:val="00AC5698"/>
    <w:rsid w:val="00BD257E"/>
    <w:rsid w:val="00BE64B1"/>
    <w:rsid w:val="00CF441C"/>
    <w:rsid w:val="00DF2171"/>
    <w:rsid w:val="00E12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47AFA"/>
  <w15:chartTrackingRefBased/>
  <w15:docId w15:val="{E6B5C22F-871C-4512-96AA-A1A670467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25388"/>
    <w:rPr>
      <w:sz w:val="16"/>
      <w:szCs w:val="16"/>
    </w:rPr>
  </w:style>
  <w:style w:type="paragraph" w:styleId="CommentText">
    <w:name w:val="annotation text"/>
    <w:basedOn w:val="Normal"/>
    <w:link w:val="CommentTextChar"/>
    <w:uiPriority w:val="99"/>
    <w:semiHidden/>
    <w:unhideWhenUsed/>
    <w:rsid w:val="00025388"/>
    <w:pPr>
      <w:spacing w:line="240" w:lineRule="auto"/>
    </w:pPr>
    <w:rPr>
      <w:sz w:val="20"/>
      <w:szCs w:val="20"/>
    </w:rPr>
  </w:style>
  <w:style w:type="character" w:customStyle="1" w:styleId="CommentTextChar">
    <w:name w:val="Comment Text Char"/>
    <w:basedOn w:val="DefaultParagraphFont"/>
    <w:link w:val="CommentText"/>
    <w:uiPriority w:val="99"/>
    <w:semiHidden/>
    <w:rsid w:val="00025388"/>
    <w:rPr>
      <w:sz w:val="20"/>
      <w:szCs w:val="20"/>
    </w:rPr>
  </w:style>
  <w:style w:type="paragraph" w:styleId="CommentSubject">
    <w:name w:val="annotation subject"/>
    <w:basedOn w:val="CommentText"/>
    <w:next w:val="CommentText"/>
    <w:link w:val="CommentSubjectChar"/>
    <w:uiPriority w:val="99"/>
    <w:semiHidden/>
    <w:unhideWhenUsed/>
    <w:rsid w:val="00025388"/>
    <w:rPr>
      <w:b/>
      <w:bCs/>
    </w:rPr>
  </w:style>
  <w:style w:type="character" w:customStyle="1" w:styleId="CommentSubjectChar">
    <w:name w:val="Comment Subject Char"/>
    <w:basedOn w:val="CommentTextChar"/>
    <w:link w:val="CommentSubject"/>
    <w:uiPriority w:val="99"/>
    <w:semiHidden/>
    <w:rsid w:val="00025388"/>
    <w:rPr>
      <w:b/>
      <w:bCs/>
      <w:sz w:val="20"/>
      <w:szCs w:val="20"/>
    </w:rPr>
  </w:style>
  <w:style w:type="paragraph" w:styleId="BalloonText">
    <w:name w:val="Balloon Text"/>
    <w:basedOn w:val="Normal"/>
    <w:link w:val="BalloonTextChar"/>
    <w:uiPriority w:val="99"/>
    <w:semiHidden/>
    <w:unhideWhenUsed/>
    <w:rsid w:val="000253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53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graduate</dc:creator>
  <cp:keywords/>
  <dc:description/>
  <cp:lastModifiedBy>David Tarboton</cp:lastModifiedBy>
  <cp:revision>2</cp:revision>
  <dcterms:created xsi:type="dcterms:W3CDTF">2016-10-16T21:52:00Z</dcterms:created>
  <dcterms:modified xsi:type="dcterms:W3CDTF">2016-10-16T21:52:00Z</dcterms:modified>
</cp:coreProperties>
</file>